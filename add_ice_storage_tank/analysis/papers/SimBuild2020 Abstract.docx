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21843" w14:textId="77777777" w:rsidR="00A9204E" w:rsidRDefault="00BA7F76">
      <w:proofErr w:type="spellStart"/>
      <w:r>
        <w:t>SimBuild</w:t>
      </w:r>
      <w:proofErr w:type="spellEnd"/>
      <w:r>
        <w:t xml:space="preserve"> 2020 Abstract</w:t>
      </w:r>
    </w:p>
    <w:p w14:paraId="15797452" w14:textId="77777777" w:rsidR="00BA7F76" w:rsidRDefault="00BA7F76">
      <w:r>
        <w:t>Karl Heine</w:t>
      </w:r>
    </w:p>
    <w:p w14:paraId="6F70272E" w14:textId="77777777" w:rsidR="00BA7F76" w:rsidRDefault="00BA7F76"/>
    <w:p w14:paraId="3C9C1529" w14:textId="77777777" w:rsidR="00BA7F76" w:rsidRDefault="00BA7F76">
      <w:r>
        <w:t>Title: Evaluating the Load Flexibility Potential of Ice Thermal Energy Storage Design and Control Strategies</w:t>
      </w:r>
    </w:p>
    <w:p w14:paraId="4AE48CB4" w14:textId="77777777" w:rsidR="00886169" w:rsidRDefault="00886169"/>
    <w:p w14:paraId="3CF6A1D1" w14:textId="77777777" w:rsidR="00886169" w:rsidRPr="00ED34F8" w:rsidRDefault="00886169">
      <w:pPr>
        <w:rPr>
          <w:lang w:val="es-MX"/>
        </w:rPr>
      </w:pPr>
      <w:proofErr w:type="spellStart"/>
      <w:r w:rsidRPr="00ED34F8">
        <w:rPr>
          <w:lang w:val="es-MX"/>
        </w:rPr>
        <w:t>Authors</w:t>
      </w:r>
      <w:proofErr w:type="spellEnd"/>
      <w:r w:rsidRPr="00ED34F8">
        <w:rPr>
          <w:lang w:val="es-MX"/>
        </w:rPr>
        <w:t xml:space="preserve">: Karl Heine, Paulo </w:t>
      </w:r>
      <w:r w:rsidR="05F65505" w:rsidRPr="00ED34F8">
        <w:rPr>
          <w:lang w:val="es-MX"/>
        </w:rPr>
        <w:t xml:space="preserve">Cesar </w:t>
      </w:r>
      <w:r w:rsidRPr="00ED34F8">
        <w:rPr>
          <w:lang w:val="es-MX"/>
        </w:rPr>
        <w:t>Tabares-Velasco, Ryan Meyer, Michael Deru</w:t>
      </w:r>
    </w:p>
    <w:p w14:paraId="5CAAB341" w14:textId="77777777" w:rsidR="00886169" w:rsidRPr="00ED34F8" w:rsidRDefault="00886169">
      <w:pPr>
        <w:rPr>
          <w:lang w:val="es-MX"/>
        </w:rPr>
      </w:pPr>
    </w:p>
    <w:p w14:paraId="1BABA6C6" w14:textId="77777777" w:rsidR="008B1BE2" w:rsidRDefault="008B1BE2">
      <w:r>
        <w:t xml:space="preserve">Applicable Conference </w:t>
      </w:r>
      <w:r w:rsidR="00886169">
        <w:t>Topics</w:t>
      </w:r>
      <w:r>
        <w:t xml:space="preserve">: </w:t>
      </w:r>
    </w:p>
    <w:p w14:paraId="2329AB76" w14:textId="77777777" w:rsidR="008B1BE2" w:rsidRDefault="008B1BE2" w:rsidP="008B1BE2">
      <w:pPr>
        <w:pStyle w:val="ListParagraph"/>
        <w:numPr>
          <w:ilvl w:val="0"/>
          <w:numId w:val="24"/>
        </w:numPr>
      </w:pPr>
      <w:r>
        <w:t>Component and Systems Modeling and Load Analysis</w:t>
      </w:r>
    </w:p>
    <w:p w14:paraId="10A383D2" w14:textId="77777777" w:rsidR="008B1BE2" w:rsidRPr="008B1BE2" w:rsidRDefault="008B1BE2" w:rsidP="008B1BE2">
      <w:pPr>
        <w:pStyle w:val="ListParagraph"/>
        <w:numPr>
          <w:ilvl w:val="0"/>
          <w:numId w:val="24"/>
        </w:numPr>
      </w:pPr>
      <w:r w:rsidRPr="008B1BE2">
        <w:t xml:space="preserve">Modeling Advances (New techniques, automation, scripting, etc.) </w:t>
      </w:r>
    </w:p>
    <w:p w14:paraId="6C04BA5F" w14:textId="77777777" w:rsidR="008B1BE2" w:rsidRDefault="008B1BE2" w:rsidP="008B1BE2">
      <w:pPr>
        <w:pStyle w:val="ListParagraph"/>
        <w:numPr>
          <w:ilvl w:val="0"/>
          <w:numId w:val="24"/>
        </w:numPr>
      </w:pPr>
      <w:r w:rsidRPr="008B1BE2">
        <w:t>Grid-interactive Efficient Buildings and Resiliency</w:t>
      </w:r>
    </w:p>
    <w:p w14:paraId="0C6EB95D" w14:textId="77777777" w:rsidR="00BA7F76" w:rsidRDefault="00BA7F76"/>
    <w:p w14:paraId="0EC9D92A" w14:textId="77777777" w:rsidR="00BA7F76" w:rsidRDefault="00BA7F76">
      <w:r>
        <w:t>Abstract</w:t>
      </w:r>
      <w:r w:rsidR="008B1BE2">
        <w:t xml:space="preserve"> (23</w:t>
      </w:r>
      <w:r w:rsidR="00D452BF">
        <w:t>1</w:t>
      </w:r>
      <w:r w:rsidR="008B1BE2">
        <w:t xml:space="preserve"> of 250 words max)</w:t>
      </w:r>
      <w:r>
        <w:t>:</w:t>
      </w:r>
    </w:p>
    <w:p w14:paraId="709CD275" w14:textId="08FA0FDF" w:rsidR="00BA7F76" w:rsidRDefault="00BA7F76" w:rsidP="00817A82">
      <w:pPr>
        <w:ind w:firstLine="720"/>
      </w:pPr>
      <w:bookmarkStart w:id="0" w:name="_GoBack"/>
      <w:r>
        <w:t xml:space="preserve">With the </w:t>
      </w:r>
      <w:r w:rsidR="000C7928">
        <w:t>increas</w:t>
      </w:r>
      <w:r w:rsidR="00483DC6">
        <w:t>ing</w:t>
      </w:r>
      <w:r w:rsidR="000C7928">
        <w:t xml:space="preserve"> interest</w:t>
      </w:r>
      <w:r w:rsidR="00F400F7">
        <w:rPr>
          <w:rStyle w:val="CommentReference"/>
        </w:rPr>
        <w:commentReference w:id="1"/>
      </w:r>
      <w:r>
        <w:t xml:space="preserve"> </w:t>
      </w:r>
      <w:r w:rsidR="008A058F">
        <w:t>in</w:t>
      </w:r>
      <w:r>
        <w:t xml:space="preserve"> </w:t>
      </w:r>
      <w:commentRangeStart w:id="2"/>
      <w:r w:rsidR="008A058F">
        <w:t>grid</w:t>
      </w:r>
      <w:r>
        <w:t>-</w:t>
      </w:r>
      <w:r w:rsidR="008A058F">
        <w:t>i</w:t>
      </w:r>
      <w:r>
        <w:t xml:space="preserve">nteractive </w:t>
      </w:r>
      <w:r w:rsidR="008A058F">
        <w:t>e</w:t>
      </w:r>
      <w:r>
        <w:t xml:space="preserve">fficient </w:t>
      </w:r>
      <w:r w:rsidR="008A058F">
        <w:t>b</w:t>
      </w:r>
      <w:r>
        <w:t>uildings,</w:t>
      </w:r>
      <w:commentRangeEnd w:id="2"/>
      <w:r w:rsidR="00483DC6">
        <w:rPr>
          <w:rStyle w:val="CommentReference"/>
        </w:rPr>
        <w:commentReference w:id="2"/>
      </w:r>
      <w:r>
        <w:t xml:space="preserve"> energy storage technologies </w:t>
      </w:r>
      <w:r w:rsidR="00F400F7">
        <w:t>in</w:t>
      </w:r>
      <w:r>
        <w:t xml:space="preserve"> buildings are being re-evaluated for their role in the future grid. Ice thermal energy storage (TES)</w:t>
      </w:r>
      <w:del w:id="3" w:author="Karl Heine" w:date="2019-09-11T13:42:00Z">
        <w:r w:rsidDel="00ED34F8">
          <w:delText xml:space="preserve"> </w:delText>
        </w:r>
      </w:del>
      <w:r>
        <w:t xml:space="preserve"> has a large potential to provide load flexibility to a grid dominated by variable generation assets</w:t>
      </w:r>
      <w:r w:rsidR="40EE0A6B">
        <w:t xml:space="preserve"> but requires careful</w:t>
      </w:r>
      <w:r w:rsidR="40EE0A6B" w:rsidRPr="0DBBF2CB">
        <w:t xml:space="preserve"> </w:t>
      </w:r>
      <w:r w:rsidR="40EE0A6B">
        <w:t>design</w:t>
      </w:r>
      <w:r w:rsidR="000C7928">
        <w:t>,</w:t>
      </w:r>
      <w:r w:rsidR="40EE0A6B">
        <w:t xml:space="preserve"> analysis</w:t>
      </w:r>
      <w:r w:rsidR="008A058F">
        <w:t>,</w:t>
      </w:r>
      <w:r w:rsidR="000C7928">
        <w:t xml:space="preserve"> and </w:t>
      </w:r>
      <w:del w:id="4" w:author="Karl Heine" w:date="2019-09-11T13:42:00Z">
        <w:r w:rsidR="000C7928" w:rsidDel="00ED34F8">
          <w:delText>smart controls</w:delText>
        </w:r>
      </w:del>
      <w:ins w:id="5" w:author="Karl Heine" w:date="2019-09-11T13:42:00Z">
        <w:r w:rsidR="00ED34F8">
          <w:t>control</w:t>
        </w:r>
      </w:ins>
      <w:r w:rsidR="008A058F">
        <w:t xml:space="preserve"> to be effective</w:t>
      </w:r>
      <w:r w:rsidR="000C7928">
        <w:t xml:space="preserve">. This </w:t>
      </w:r>
      <w:del w:id="6" w:author="Karl Heine" w:date="2019-09-11T13:43:00Z">
        <w:r w:rsidR="000C7928" w:rsidDel="00ED34F8">
          <w:delText>can be</w:delText>
        </w:r>
      </w:del>
      <w:ins w:id="7" w:author="Karl Heine" w:date="2019-09-11T13:43:00Z">
        <w:r w:rsidR="00ED34F8">
          <w:t>evaluation is</w:t>
        </w:r>
      </w:ins>
      <w:r w:rsidR="000C7928">
        <w:t xml:space="preserve"> possible using building energy simulation</w:t>
      </w:r>
      <w:r w:rsidR="008A058F">
        <w:t>s</w:t>
      </w:r>
      <w:r w:rsidR="000C7928">
        <w:t xml:space="preserve"> but </w:t>
      </w:r>
      <w:del w:id="8" w:author="Karl Heine" w:date="2019-09-11T13:43:00Z">
        <w:r w:rsidR="000C7928" w:rsidDel="00ED34F8">
          <w:delText>many time is not</w:delText>
        </w:r>
      </w:del>
      <w:ins w:id="9" w:author="Karl Heine" w:date="2019-09-11T13:43:00Z">
        <w:r w:rsidR="00ED34F8">
          <w:t>is not often</w:t>
        </w:r>
      </w:ins>
      <w:r w:rsidR="000C7928">
        <w:t xml:space="preserve"> done because of the complexity (and added time) related to add ice storage to building simulation models</w:t>
      </w:r>
      <w:ins w:id="10" w:author="Karl Heine" w:date="2019-09-11T13:43:00Z">
        <w:r w:rsidR="00ED34F8">
          <w:t>.</w:t>
        </w:r>
      </w:ins>
      <w:r w:rsidR="000C7928">
        <w:t xml:space="preserve"> </w:t>
      </w:r>
      <w:r>
        <w:t xml:space="preserve">The objectives of this study are two-fold: (1) </w:t>
      </w:r>
      <w:r w:rsidR="008A058F">
        <w:t>a</w:t>
      </w:r>
      <w:r>
        <w:t xml:space="preserve">utomate the addition of ice energy storage to building models through OpenStudio measure scripting and (2) </w:t>
      </w:r>
      <w:commentRangeStart w:id="11"/>
      <w:del w:id="12" w:author="Karl Heine" w:date="2019-09-11T13:40:00Z">
        <w:r w:rsidR="00F400F7" w:rsidDel="00ED34F8">
          <w:delText>g</w:delText>
        </w:r>
        <w:r w:rsidR="00817A82" w:rsidDel="00ED34F8">
          <w:delText xml:space="preserve">raphically </w:delText>
        </w:r>
        <w:commentRangeEnd w:id="11"/>
        <w:r w:rsidR="005337AB" w:rsidDel="00ED34F8">
          <w:rPr>
            <w:rStyle w:val="CommentReference"/>
          </w:rPr>
          <w:commentReference w:id="11"/>
        </w:r>
      </w:del>
      <w:r w:rsidR="00817A82">
        <w:t>e</w:t>
      </w:r>
      <w:r>
        <w:t xml:space="preserve">valuate the load flexibility potential </w:t>
      </w:r>
      <w:r w:rsidR="00B10943">
        <w:t xml:space="preserve">of various TES </w:t>
      </w:r>
      <w:r w:rsidR="00817A82">
        <w:t xml:space="preserve">design and </w:t>
      </w:r>
      <w:r w:rsidR="00B10943">
        <w:t>control strategies. This paper presents a</w:t>
      </w:r>
      <w:r w:rsidR="00BB1789">
        <w:t xml:space="preserve"> new</w:t>
      </w:r>
      <w:r w:rsidR="00B10943" w:rsidRPr="0DBBF2CB">
        <w:t xml:space="preserve"> </w:t>
      </w:r>
      <w:r w:rsidR="00B10943">
        <w:t>OpenStudio measure that provides</w:t>
      </w:r>
      <w:del w:id="13" w:author="Karl Heine" w:date="2019-09-11T13:40:00Z">
        <w:r w:rsidR="00B10943" w:rsidDel="00ED34F8">
          <w:delText xml:space="preserve"> </w:delText>
        </w:r>
      </w:del>
      <w:r w:rsidR="002B64FC" w:rsidRPr="002B64FC">
        <w:t xml:space="preserve"> </w:t>
      </w:r>
      <w:r w:rsidR="002B64FC">
        <w:t xml:space="preserve">the ability to rapidly and accurately model a variety of potential design </w:t>
      </w:r>
      <w:del w:id="14" w:author="Karl Heine" w:date="2019-09-11T13:47:00Z">
        <w:r w:rsidR="002B64FC" w:rsidDel="00ED34F8">
          <w:delText xml:space="preserve">and </w:delText>
        </w:r>
      </w:del>
      <w:ins w:id="15" w:author="Karl Heine" w:date="2019-09-11T13:47:00Z">
        <w:r w:rsidR="00ED34F8">
          <w:t xml:space="preserve">options and common </w:t>
        </w:r>
      </w:ins>
      <w:r w:rsidR="002B64FC">
        <w:t>control</w:t>
      </w:r>
      <w:del w:id="16" w:author="Karl Heine" w:date="2019-09-11T13:47:00Z">
        <w:r w:rsidR="002B64FC" w:rsidDel="00ED34F8">
          <w:delText xml:space="preserve"> </w:delText>
        </w:r>
      </w:del>
      <w:ins w:id="17" w:author="Karl Heine" w:date="2019-09-11T13:47:00Z">
        <w:r w:rsidR="00ED34F8">
          <w:t xml:space="preserve"> schemes</w:t>
        </w:r>
      </w:ins>
      <w:del w:id="18" w:author="Karl Heine" w:date="2019-09-11T13:47:00Z">
        <w:r w:rsidR="002B64FC" w:rsidDel="00ED34F8">
          <w:delText>options</w:delText>
        </w:r>
      </w:del>
      <w:r w:rsidR="00D452BF">
        <w:t>.</w:t>
      </w:r>
      <w:ins w:id="19" w:author="Karl Heine" w:date="2019-09-11T13:46:00Z">
        <w:r w:rsidR="00ED34F8">
          <w:t xml:space="preserve"> </w:t>
        </w:r>
      </w:ins>
      <w:del w:id="20" w:author="Karl Heine" w:date="2019-09-11T13:46:00Z">
        <w:r w:rsidR="00D452BF" w:rsidDel="00ED34F8">
          <w:delText xml:space="preserve"> </w:delText>
        </w:r>
      </w:del>
      <w:r w:rsidR="00817A82">
        <w:t>After applying</w:t>
      </w:r>
      <w:r w:rsidR="00B10943">
        <w:t xml:space="preserve"> this</w:t>
      </w:r>
      <w:r w:rsidR="00817A82" w:rsidRPr="0DBBF2CB">
        <w:t xml:space="preserve"> </w:t>
      </w:r>
      <w:r w:rsidR="00B10943">
        <w:t xml:space="preserve">measure, we then bound the ability of the building to increase or decrease its </w:t>
      </w:r>
      <w:r w:rsidR="00817A82">
        <w:t xml:space="preserve">predicted future </w:t>
      </w:r>
      <w:r w:rsidR="00B10943">
        <w:t>electric load over 1, 2, 4, and 6-hour windows</w:t>
      </w:r>
      <w:r w:rsidR="00A00AA3">
        <w:t xml:space="preserve"> using chiller and ice storage performance </w:t>
      </w:r>
      <w:r w:rsidR="00BB1789">
        <w:t>constraints</w:t>
      </w:r>
      <w:r w:rsidR="00817A82" w:rsidRPr="0DBBF2CB">
        <w:t xml:space="preserve"> </w:t>
      </w:r>
      <w:r w:rsidR="00A00AA3">
        <w:t>at each simulation timestep.</w:t>
      </w:r>
      <w:r w:rsidR="00817A82">
        <w:t xml:space="preserve"> Results showing the upper and lower limits of facility demand flexibility (</w:t>
      </w:r>
      <w:proofErr w:type="spellStart"/>
      <w:r w:rsidR="00817A82">
        <w:t>kWe</w:t>
      </w:r>
      <w:proofErr w:type="spellEnd"/>
      <w:r w:rsidR="00817A82">
        <w:t>) for each timestep are presented to illustrate this potential. Preliminary results indicate that storage-priority control strategies produce more consistent daily flexibility profiles over the cooling season.</w:t>
      </w:r>
      <w:r w:rsidR="00BB1789">
        <w:t xml:space="preserve"> Our methodology provides a means to quantify</w:t>
      </w:r>
      <w:r w:rsidR="008B1BE2">
        <w:t xml:space="preserve"> and visualize</w:t>
      </w:r>
      <w:r w:rsidR="00BB1789">
        <w:t xml:space="preserve"> the available </w:t>
      </w:r>
      <w:commentRangeStart w:id="21"/>
      <w:r w:rsidR="00BB1789">
        <w:t xml:space="preserve">electrical flexibility </w:t>
      </w:r>
      <w:commentRangeEnd w:id="21"/>
      <w:r w:rsidR="005337AB">
        <w:rPr>
          <w:rStyle w:val="CommentReference"/>
        </w:rPr>
        <w:commentReference w:id="21"/>
      </w:r>
      <w:r w:rsidR="00BB1789">
        <w:t>at a given point in time for a building using ice TES.</w:t>
      </w:r>
    </w:p>
    <w:bookmarkEnd w:id="0"/>
    <w:p w14:paraId="4B42C72B" w14:textId="77777777" w:rsidR="00BA7F76" w:rsidRDefault="00BA7F76"/>
    <w:p w14:paraId="5BDF8F6A" w14:textId="77777777" w:rsidR="00BA7F76" w:rsidRDefault="00BA7F76"/>
    <w:p w14:paraId="2A8DCAB3" w14:textId="77777777" w:rsidR="00BA7F76" w:rsidRDefault="00BA7F76"/>
    <w:sectPr w:rsidR="00BA7F76" w:rsidSect="00D4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yer, Ryan" w:date="2019-09-06T12:49:00Z" w:initials="MR">
    <w:p w14:paraId="1CA5EBCD" w14:textId="77777777" w:rsidR="00F400F7" w:rsidRDefault="00F400F7">
      <w:pPr>
        <w:pStyle w:val="CommentText"/>
      </w:pPr>
      <w:r>
        <w:rPr>
          <w:rStyle w:val="CommentReference"/>
        </w:rPr>
        <w:annotationRef/>
      </w:r>
      <w:r>
        <w:t>Increasing interest?</w:t>
      </w:r>
    </w:p>
  </w:comment>
  <w:comment w:id="2" w:author="Michael Deru" w:date="2019-09-06T13:25:00Z" w:initials="DM">
    <w:p w14:paraId="2196C254" w14:textId="43BD0426" w:rsidR="00483DC6" w:rsidRDefault="00483DC6">
      <w:pPr>
        <w:pStyle w:val="CommentText"/>
      </w:pPr>
      <w:r>
        <w:rPr>
          <w:rStyle w:val="CommentReference"/>
        </w:rPr>
        <w:annotationRef/>
      </w:r>
      <w:r>
        <w:t xml:space="preserve">GEB is a DOE BTO term that is not widely known outside of BTO. I suggest that we </w:t>
      </w:r>
      <w:r w:rsidR="008A058F">
        <w:t xml:space="preserve">not call out “GEB” or </w:t>
      </w:r>
      <w:r>
        <w:t xml:space="preserve">use different terminology. </w:t>
      </w:r>
    </w:p>
  </w:comment>
  <w:comment w:id="11" w:author="Meyer, Ryan" w:date="2019-09-06T12:59:00Z" w:initials="MR">
    <w:p w14:paraId="2453E8D9" w14:textId="77777777" w:rsidR="005337AB" w:rsidRDefault="005337AB">
      <w:pPr>
        <w:pStyle w:val="CommentText"/>
      </w:pPr>
      <w:r>
        <w:rPr>
          <w:rStyle w:val="CommentReference"/>
        </w:rPr>
        <w:annotationRef/>
      </w:r>
      <w:r>
        <w:t>Could we just say evaluate?</w:t>
      </w:r>
    </w:p>
  </w:comment>
  <w:comment w:id="21" w:author="Meyer, Ryan" w:date="2019-09-06T13:06:00Z" w:initials="MR">
    <w:p w14:paraId="42188A59" w14:textId="77777777" w:rsidR="005337AB" w:rsidRDefault="005337AB">
      <w:pPr>
        <w:pStyle w:val="CommentText"/>
      </w:pPr>
      <w:r>
        <w:rPr>
          <w:rStyle w:val="CommentReference"/>
        </w:rPr>
        <w:annotationRef/>
      </w:r>
      <w:r>
        <w:t>Do you anticipate including some thermal flexibility in the control strategies? i.e. setpoint changes?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A5EBCD" w15:done="0"/>
  <w15:commentEx w15:paraId="2196C254" w15:done="0"/>
  <w15:commentEx w15:paraId="2453E8D9" w15:done="0"/>
  <w15:commentEx w15:paraId="42188A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96C254" w16cid:durableId="211CDCB2"/>
  <w16cid:commentId w16cid:paraId="2453E8D9" w16cid:durableId="211CDAE6"/>
  <w16cid:commentId w16cid:paraId="42188A59" w16cid:durableId="211CDA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FA90491"/>
    <w:multiLevelType w:val="hybridMultilevel"/>
    <w:tmpl w:val="A25C1610"/>
    <w:lvl w:ilvl="0" w:tplc="7D046F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yer, Ryan">
    <w15:presenceInfo w15:providerId="AD" w15:userId="S::rmeyer@nrel.gov::e0c7b063-df05-427a-a48a-fd2f836fa679"/>
  </w15:person>
  <w15:person w15:author="Michael Deru">
    <w15:presenceInfo w15:providerId="AD" w15:userId="S::mderu@nrel.gov::514e5679-e89f-430a-bee9-ab3c08934ee8"/>
  </w15:person>
  <w15:person w15:author="Karl Heine">
    <w15:presenceInfo w15:providerId="Windows Live" w15:userId="e84304014291fa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810"/>
    <w:rsid w:val="000C7928"/>
    <w:rsid w:val="000D1135"/>
    <w:rsid w:val="0021672E"/>
    <w:rsid w:val="00234328"/>
    <w:rsid w:val="002B64FC"/>
    <w:rsid w:val="00361E95"/>
    <w:rsid w:val="00483DC6"/>
    <w:rsid w:val="00521810"/>
    <w:rsid w:val="005337AB"/>
    <w:rsid w:val="00645252"/>
    <w:rsid w:val="00690CE2"/>
    <w:rsid w:val="006D3D74"/>
    <w:rsid w:val="00772751"/>
    <w:rsid w:val="00776D91"/>
    <w:rsid w:val="00817A82"/>
    <w:rsid w:val="0083569A"/>
    <w:rsid w:val="00886169"/>
    <w:rsid w:val="008A058F"/>
    <w:rsid w:val="008B1BE2"/>
    <w:rsid w:val="009D6987"/>
    <w:rsid w:val="00A00AA3"/>
    <w:rsid w:val="00A9204E"/>
    <w:rsid w:val="00B10943"/>
    <w:rsid w:val="00BA7F76"/>
    <w:rsid w:val="00BB1789"/>
    <w:rsid w:val="00CA771F"/>
    <w:rsid w:val="00CE1EE0"/>
    <w:rsid w:val="00D452BF"/>
    <w:rsid w:val="00D72B01"/>
    <w:rsid w:val="00ED34F8"/>
    <w:rsid w:val="00F050C0"/>
    <w:rsid w:val="00F400F7"/>
    <w:rsid w:val="05F65505"/>
    <w:rsid w:val="0DBBF2CB"/>
    <w:rsid w:val="162AEDB2"/>
    <w:rsid w:val="2780793E"/>
    <w:rsid w:val="2C2F0F00"/>
    <w:rsid w:val="40EE0A6B"/>
    <w:rsid w:val="6D639CC4"/>
    <w:rsid w:val="7A9C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7050"/>
  <w15:chartTrackingRefBased/>
  <w15:docId w15:val="{93B42E9D-1B07-4063-8E8F-E07F679E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B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0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ein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C4BFF3B648C54BAA1D2FE03AFCB0EA" ma:contentTypeVersion="11" ma:contentTypeDescription="Create a new document." ma:contentTypeScope="" ma:versionID="c9ac68d2bc6db8d17f0395ecc75a3ccb">
  <xsd:schema xmlns:xsd="http://www.w3.org/2001/XMLSchema" xmlns:xs="http://www.w3.org/2001/XMLSchema" xmlns:p="http://schemas.microsoft.com/office/2006/metadata/properties" xmlns:ns3="e0ec5764-4796-4ed3-b6c2-265a2ca2fdb8" xmlns:ns4="1f423440-8ac6-4f0a-9c34-cbd17d242bc5" targetNamespace="http://schemas.microsoft.com/office/2006/metadata/properties" ma:root="true" ma:fieldsID="c187d004d5d724870e11971773fa7418" ns3:_="" ns4:_="">
    <xsd:import namespace="e0ec5764-4796-4ed3-b6c2-265a2ca2fdb8"/>
    <xsd:import namespace="1f423440-8ac6-4f0a-9c34-cbd17d242b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c5764-4796-4ed3-b6c2-265a2ca2fd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23440-8ac6-4f0a-9c34-cbd17d242b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D3320E-2BAC-4F90-8BED-9633EF759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ec5764-4796-4ed3-b6c2-265a2ca2fdb8"/>
    <ds:schemaRef ds:uri="1f423440-8ac6-4f0a-9c34-cbd17d242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412664-A4A8-45B8-B407-6CE6EC7B42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26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Heine, Karl</dc:creator>
  <cp:keywords/>
  <dc:description/>
  <cp:lastModifiedBy>Karl Heine</cp:lastModifiedBy>
  <cp:revision>3</cp:revision>
  <dcterms:created xsi:type="dcterms:W3CDTF">2019-09-11T20:16:00Z</dcterms:created>
  <dcterms:modified xsi:type="dcterms:W3CDTF">2019-09-11T20:16:00Z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0x010100B2C4BFF3B648C54BAA1D2FE03AFCB0EA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