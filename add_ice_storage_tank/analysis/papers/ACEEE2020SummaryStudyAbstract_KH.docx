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60BB" w14:textId="44CC3676" w:rsidR="00E320B1" w:rsidRDefault="00D15764" w:rsidP="00E320B1">
      <w:r>
        <w:t xml:space="preserve">Energy </w:t>
      </w:r>
      <w:r w:rsidR="00321E2C">
        <w:t>e</w:t>
      </w:r>
      <w:r>
        <w:t>fficiency has been</w:t>
      </w:r>
      <w:ins w:id="0" w:author="Karl Heine" w:date="2019-10-25T08:23:00Z">
        <w:r w:rsidR="00E01249">
          <w:t>,</w:t>
        </w:r>
      </w:ins>
      <w:r>
        <w:t xml:space="preserve"> and will continue to be</w:t>
      </w:r>
      <w:ins w:id="1" w:author="Karl Heine" w:date="2019-10-25T08:23:00Z">
        <w:r w:rsidR="00E01249">
          <w:t>,</w:t>
        </w:r>
      </w:ins>
      <w:r>
        <w:t xml:space="preserve"> foundation</w:t>
      </w:r>
      <w:r w:rsidR="007B3BCB">
        <w:t>al</w:t>
      </w:r>
      <w:r>
        <w:t xml:space="preserve"> in our transformation towards a clear energy future. </w:t>
      </w:r>
      <w:r w:rsidR="007B3BCB">
        <w:t xml:space="preserve">Utility </w:t>
      </w:r>
      <w:r w:rsidR="00CD0497">
        <w:t xml:space="preserve">programs, </w:t>
      </w:r>
      <w:r w:rsidR="0090772B">
        <w:t>codes and standards, government initiatives, and other</w:t>
      </w:r>
      <w:r w:rsidR="00321E2C">
        <w:t xml:space="preserve">s </w:t>
      </w:r>
      <w:r w:rsidR="0090772B">
        <w:t>are leading the effort with over 27 million MWh of new electricity energy saved in 2018, adding to the nearly 250 million MWh of ongoing savings from previous years</w:t>
      </w:r>
      <w:r w:rsidR="0008637F">
        <w:t xml:space="preserve"> [1]</w:t>
      </w:r>
      <w:r w:rsidR="00D354CF">
        <w:t xml:space="preserve">, which represents </w:t>
      </w:r>
      <w:r w:rsidR="0046086F">
        <w:t xml:space="preserve">nearly 7% of total US annual electric </w:t>
      </w:r>
      <w:r w:rsidR="00CA4B7C">
        <w:t>consumption</w:t>
      </w:r>
      <w:r w:rsidR="0090772B">
        <w:t xml:space="preserve">. </w:t>
      </w:r>
      <w:r w:rsidR="00321E2C">
        <w:rPr>
          <w:rFonts w:ascii="Calibri" w:eastAsia="Times New Roman" w:hAnsi="Calibri" w:cs="Calibri"/>
        </w:rPr>
        <w:t>In addition</w:t>
      </w:r>
      <w:r w:rsidR="00A6339B">
        <w:rPr>
          <w:rFonts w:ascii="Calibri" w:eastAsia="Times New Roman" w:hAnsi="Calibri" w:cs="Calibri"/>
        </w:rPr>
        <w:t>, t</w:t>
      </w:r>
      <w:r w:rsidR="00A6339B" w:rsidRPr="0061753A">
        <w:rPr>
          <w:rFonts w:ascii="Calibri" w:eastAsia="Times New Roman" w:hAnsi="Calibri" w:cs="Calibri"/>
        </w:rPr>
        <w:t xml:space="preserve">he traditional division of </w:t>
      </w:r>
      <w:r w:rsidR="00A6339B">
        <w:rPr>
          <w:rFonts w:ascii="Calibri" w:eastAsia="Times New Roman" w:hAnsi="Calibri" w:cs="Calibri"/>
        </w:rPr>
        <w:t>our</w:t>
      </w:r>
      <w:r w:rsidR="00A6339B" w:rsidRPr="0061753A">
        <w:rPr>
          <w:rFonts w:ascii="Calibri" w:eastAsia="Times New Roman" w:hAnsi="Calibri" w:cs="Calibri"/>
        </w:rPr>
        <w:t xml:space="preserve"> energy system into “behind-the-meter” loads and “in-front-of-the-meter” production is starting to fade</w:t>
      </w:r>
      <w:r w:rsidR="00A6339B">
        <w:rPr>
          <w:rFonts w:ascii="Calibri" w:eastAsia="Times New Roman" w:hAnsi="Calibri" w:cs="Calibri"/>
        </w:rPr>
        <w:t>, with b</w:t>
      </w:r>
      <w:r w:rsidR="00A6339B">
        <w:t xml:space="preserve">uildings becoming </w:t>
      </w:r>
      <w:r w:rsidR="00321E2C">
        <w:t xml:space="preserve">recognized as </w:t>
      </w:r>
      <w:r w:rsidR="00A6339B">
        <w:t>a flexible asset and interactive resource to the grid. In order t</w:t>
      </w:r>
      <w:r w:rsidR="00734581">
        <w:t xml:space="preserve">o continue </w:t>
      </w:r>
      <w:r w:rsidR="00CA4B7C">
        <w:t xml:space="preserve">to </w:t>
      </w:r>
      <w:r w:rsidR="00A6339B">
        <w:t>have</w:t>
      </w:r>
      <w:r w:rsidR="00734581">
        <w:t xml:space="preserve"> impact, focus </w:t>
      </w:r>
      <w:r w:rsidR="00CA4B7C">
        <w:t>will be on</w:t>
      </w:r>
      <w:r w:rsidR="00734581">
        <w:t xml:space="preserve"> better understanding, evaluating and providing energy efficiency at those times most beneficial to the grid</w:t>
      </w:r>
      <w:r w:rsidR="00CA4B7C">
        <w:t>.</w:t>
      </w:r>
      <w:r w:rsidR="00734581">
        <w:t xml:space="preserve"> To accomplish this</w:t>
      </w:r>
      <w:r w:rsidR="0030692B">
        <w:t>,</w:t>
      </w:r>
      <w:r w:rsidR="00734581">
        <w:t xml:space="preserve"> stakeholders will continue to rely on effective and accurate tools </w:t>
      </w:r>
      <w:r w:rsidR="002C7F84">
        <w:t>that</w:t>
      </w:r>
      <w:r w:rsidR="00734581">
        <w:t xml:space="preserve"> evaluate design solutions and technologies to </w:t>
      </w:r>
      <w:r w:rsidR="0030692B">
        <w:t xml:space="preserve">continue to </w:t>
      </w:r>
      <w:r w:rsidR="002C7F84">
        <w:t xml:space="preserve">advance energy efficiency </w:t>
      </w:r>
      <w:r w:rsidR="0030692B">
        <w:t>through</w:t>
      </w:r>
      <w:r w:rsidR="002C7F84">
        <w:t xml:space="preserve"> building load flexibility. </w:t>
      </w:r>
      <w:r w:rsidR="00E320B1">
        <w:t xml:space="preserve">This work leverages state-of-the-art building energy modeling (BEM) toolsets to showcase the potential of effective commercial building load flexibility evaluation to improve our ability to achieve successful, high-performing building projects, </w:t>
      </w:r>
      <w:r w:rsidR="00E320B1" w:rsidRPr="00E320B1">
        <w:t>but also to enabl</w:t>
      </w:r>
      <w:r w:rsidR="00321E2C">
        <w:t xml:space="preserve">ing </w:t>
      </w:r>
      <w:r w:rsidR="00E320B1" w:rsidRPr="00E320B1">
        <w:t xml:space="preserve">advanced building system design and control </w:t>
      </w:r>
      <w:r w:rsidR="004D4E25">
        <w:t xml:space="preserve">techniques </w:t>
      </w:r>
      <w:r w:rsidR="00E320B1" w:rsidRPr="00E320B1">
        <w:t>including the ability to respond to electric grid conditions</w:t>
      </w:r>
      <w:r w:rsidR="00545950">
        <w:t xml:space="preserve">. Through demonstrating the load flexibility potential of a single building technology, this effort proposes the value to industry for a more comprehensive set of technologies and evaluation strategies to harmonize conventional energy efficiency and load flexibility in support of the future grid.  </w:t>
      </w:r>
    </w:p>
    <w:p w14:paraId="5CBEB9E0" w14:textId="1BEDB01A" w:rsidR="0008637F" w:rsidRDefault="0008637F" w:rsidP="00E320B1"/>
    <w:p w14:paraId="5ABF185E" w14:textId="611E25CF" w:rsidR="0008637F" w:rsidRDefault="0008637F" w:rsidP="0008637F">
      <w:pPr>
        <w:rPr>
          <w:ins w:id="2" w:author="Karl Heine" w:date="2019-10-25T08:26:00Z"/>
          <w:rStyle w:val="Hyperlink"/>
          <w:rFonts w:eastAsia="Times New Roman" w:cstheme="minorHAnsi"/>
          <w:sz w:val="22"/>
          <w:szCs w:val="22"/>
        </w:rPr>
      </w:pPr>
      <w:r w:rsidRPr="0008637F">
        <w:rPr>
          <w:rFonts w:cstheme="minorHAnsi"/>
          <w:sz w:val="22"/>
          <w:szCs w:val="22"/>
        </w:rPr>
        <w:t xml:space="preserve">[1] </w:t>
      </w:r>
      <w:r w:rsidRPr="0008637F">
        <w:rPr>
          <w:rFonts w:eastAsia="Times New Roman" w:cstheme="minorHAnsi"/>
          <w:color w:val="000000"/>
          <w:sz w:val="22"/>
          <w:szCs w:val="22"/>
          <w:shd w:val="clear" w:color="auto" w:fill="FAF8F6"/>
        </w:rPr>
        <w:t>ACEEE (American Council for an Energy-Efficient Economy). 2019. </w:t>
      </w:r>
      <w:r w:rsidRPr="0008637F">
        <w:rPr>
          <w:rFonts w:eastAsia="Times New Roman" w:cstheme="minorHAnsi"/>
          <w:i/>
          <w:iCs/>
          <w:color w:val="000000"/>
          <w:sz w:val="22"/>
          <w:szCs w:val="22"/>
        </w:rPr>
        <w:t>The 2094 State Energy Efficiency Scorecard</w:t>
      </w:r>
      <w:r w:rsidRPr="0008637F">
        <w:rPr>
          <w:rFonts w:eastAsia="Times New Roman" w:cstheme="minorHAnsi"/>
          <w:color w:val="000000"/>
          <w:sz w:val="22"/>
          <w:szCs w:val="22"/>
          <w:shd w:val="clear" w:color="auto" w:fill="FAF8F6"/>
        </w:rPr>
        <w:t>. </w:t>
      </w:r>
      <w:hyperlink r:id="rId5" w:history="1">
        <w:r w:rsidRPr="0008637F">
          <w:rPr>
            <w:rStyle w:val="Hyperlink"/>
            <w:rFonts w:eastAsia="Times New Roman" w:cstheme="minorHAnsi"/>
            <w:sz w:val="22"/>
            <w:szCs w:val="22"/>
          </w:rPr>
          <w:t>https://aceee.org/research-report/u1908</w:t>
        </w:r>
      </w:hyperlink>
    </w:p>
    <w:p w14:paraId="5DC01CD2" w14:textId="60D6A087" w:rsidR="00E01249" w:rsidRDefault="00E01249" w:rsidP="0008637F">
      <w:pPr>
        <w:pBdr>
          <w:bottom w:val="single" w:sz="12" w:space="1" w:color="auto"/>
        </w:pBdr>
        <w:rPr>
          <w:ins w:id="3" w:author="Karl Heine" w:date="2019-10-25T08:34:00Z"/>
          <w:rStyle w:val="Hyperlink"/>
          <w:rFonts w:eastAsia="Times New Roman" w:cstheme="minorHAnsi"/>
          <w:sz w:val="22"/>
          <w:szCs w:val="22"/>
        </w:rPr>
      </w:pPr>
    </w:p>
    <w:p w14:paraId="5E3DFB83" w14:textId="0AE6B23A" w:rsidR="00E01249" w:rsidRDefault="00E01249" w:rsidP="0008637F">
      <w:pPr>
        <w:rPr>
          <w:ins w:id="4" w:author="Karl Heine" w:date="2019-10-25T08:26:00Z"/>
          <w:rStyle w:val="Hyperlink"/>
          <w:rFonts w:eastAsia="Times New Roman" w:cstheme="minorHAnsi"/>
          <w:sz w:val="22"/>
          <w:szCs w:val="22"/>
        </w:rPr>
      </w:pPr>
    </w:p>
    <w:p w14:paraId="4F50022F" w14:textId="40D25A6F" w:rsidR="00E01249" w:rsidRDefault="00E01249" w:rsidP="0008637F">
      <w:pPr>
        <w:rPr>
          <w:ins w:id="5" w:author="Karl Heine" w:date="2019-10-25T08:26:00Z"/>
          <w:rStyle w:val="Hyperlink"/>
          <w:rFonts w:eastAsia="Times New Roman" w:cstheme="minorHAnsi"/>
          <w:sz w:val="22"/>
          <w:szCs w:val="22"/>
        </w:rPr>
      </w:pPr>
      <w:ins w:id="6" w:author="Karl Heine" w:date="2019-10-25T08:26:00Z">
        <w:r>
          <w:rPr>
            <w:rStyle w:val="Hyperlink"/>
            <w:rFonts w:eastAsia="Times New Roman" w:cstheme="minorHAnsi"/>
            <w:sz w:val="22"/>
            <w:szCs w:val="22"/>
          </w:rPr>
          <w:t>Ryan,</w:t>
        </w:r>
      </w:ins>
    </w:p>
    <w:p w14:paraId="60E41E94" w14:textId="2A75EDD5" w:rsidR="00E01249" w:rsidRDefault="00E01249" w:rsidP="0008637F">
      <w:pPr>
        <w:rPr>
          <w:ins w:id="7" w:author="Karl Heine" w:date="2019-10-25T08:26:00Z"/>
          <w:rStyle w:val="Hyperlink"/>
          <w:rFonts w:eastAsia="Times New Roman" w:cstheme="minorHAnsi"/>
          <w:sz w:val="22"/>
          <w:szCs w:val="22"/>
        </w:rPr>
      </w:pPr>
    </w:p>
    <w:p w14:paraId="0931C499" w14:textId="583334BA" w:rsidR="00E01249" w:rsidRDefault="00E01249" w:rsidP="0008637F">
      <w:pPr>
        <w:rPr>
          <w:ins w:id="8" w:author="Karl Heine" w:date="2019-10-25T08:33:00Z"/>
          <w:rStyle w:val="Hyperlink"/>
          <w:rFonts w:eastAsia="Times New Roman" w:cstheme="minorHAnsi"/>
          <w:sz w:val="22"/>
          <w:szCs w:val="22"/>
        </w:rPr>
      </w:pPr>
      <w:ins w:id="9" w:author="Karl Heine" w:date="2019-10-25T08:26:00Z">
        <w:r>
          <w:rPr>
            <w:rStyle w:val="Hyperlink"/>
            <w:rFonts w:eastAsia="Times New Roman" w:cstheme="minorHAnsi"/>
            <w:sz w:val="22"/>
            <w:szCs w:val="22"/>
          </w:rPr>
          <w:t xml:space="preserve">I see this work fitting with Panel 3: </w:t>
        </w:r>
        <w:r w:rsidRPr="00E01249">
          <w:rPr>
            <w:rStyle w:val="Hyperlink"/>
            <w:rFonts w:eastAsia="Times New Roman" w:cstheme="minorHAnsi"/>
            <w:sz w:val="22"/>
            <w:szCs w:val="22"/>
          </w:rPr>
          <w:t>Commercial Buildings: Technologies, Design, Operations, and Industry Trends</w:t>
        </w:r>
      </w:ins>
      <w:ins w:id="10" w:author="Karl Heine" w:date="2019-10-25T08:30:00Z">
        <w:r>
          <w:rPr>
            <w:rStyle w:val="Hyperlink"/>
            <w:rFonts w:eastAsia="Times New Roman" w:cstheme="minorHAnsi"/>
            <w:sz w:val="22"/>
            <w:szCs w:val="22"/>
          </w:rPr>
          <w:t xml:space="preserve">. Two sessions ago there was as presentation </w:t>
        </w:r>
      </w:ins>
      <w:ins w:id="11" w:author="Karl Heine" w:date="2019-10-25T08:31:00Z">
        <w:r>
          <w:rPr>
            <w:rStyle w:val="Hyperlink"/>
            <w:rFonts w:eastAsia="Times New Roman" w:cstheme="minorHAnsi"/>
            <w:sz w:val="22"/>
            <w:szCs w:val="22"/>
          </w:rPr>
          <w:t>titled Small Thermal Energy Storage and Its Role in Our Clean Energy Future</w:t>
        </w:r>
      </w:ins>
      <w:ins w:id="12" w:author="Karl Heine" w:date="2019-10-25T08:32:00Z">
        <w:r>
          <w:rPr>
            <w:rStyle w:val="Hyperlink"/>
            <w:rFonts w:eastAsia="Times New Roman" w:cstheme="minorHAnsi"/>
            <w:sz w:val="22"/>
            <w:szCs w:val="22"/>
          </w:rPr>
          <w:t xml:space="preserve">, but that’s all </w:t>
        </w:r>
      </w:ins>
      <w:ins w:id="13" w:author="Karl Heine" w:date="2019-10-25T08:33:00Z">
        <w:r>
          <w:rPr>
            <w:rStyle w:val="Hyperlink"/>
            <w:rFonts w:eastAsia="Times New Roman" w:cstheme="minorHAnsi"/>
            <w:sz w:val="22"/>
            <w:szCs w:val="22"/>
          </w:rPr>
          <w:t xml:space="preserve">I found in the past two </w:t>
        </w:r>
      </w:ins>
      <w:ins w:id="14" w:author="Karl Heine" w:date="2019-10-25T08:34:00Z">
        <w:r w:rsidR="006977ED">
          <w:rPr>
            <w:rStyle w:val="Hyperlink"/>
            <w:rFonts w:eastAsia="Times New Roman" w:cstheme="minorHAnsi"/>
            <w:sz w:val="22"/>
            <w:szCs w:val="22"/>
          </w:rPr>
          <w:t>years</w:t>
        </w:r>
      </w:ins>
      <w:ins w:id="15" w:author="Karl Heine" w:date="2019-10-25T08:33:00Z">
        <w:r>
          <w:rPr>
            <w:rStyle w:val="Hyperlink"/>
            <w:rFonts w:eastAsia="Times New Roman" w:cstheme="minorHAnsi"/>
            <w:sz w:val="22"/>
            <w:szCs w:val="22"/>
          </w:rPr>
          <w:t xml:space="preserve"> related</w:t>
        </w:r>
        <w:r w:rsidR="006977ED">
          <w:rPr>
            <w:rStyle w:val="Hyperlink"/>
            <w:rFonts w:eastAsia="Times New Roman" w:cstheme="minorHAnsi"/>
            <w:sz w:val="22"/>
            <w:szCs w:val="22"/>
          </w:rPr>
          <w:t xml:space="preserve"> specifically to TES.</w:t>
        </w:r>
      </w:ins>
    </w:p>
    <w:p w14:paraId="6659B179" w14:textId="19FA5529" w:rsidR="006977ED" w:rsidRDefault="006977ED" w:rsidP="0008637F">
      <w:pPr>
        <w:rPr>
          <w:ins w:id="16" w:author="Karl Heine" w:date="2019-10-25T08:33:00Z"/>
          <w:rStyle w:val="Hyperlink"/>
          <w:rFonts w:eastAsia="Times New Roman" w:cstheme="minorHAnsi"/>
          <w:sz w:val="22"/>
          <w:szCs w:val="22"/>
        </w:rPr>
      </w:pPr>
    </w:p>
    <w:p w14:paraId="25FB4EF9" w14:textId="599428E8" w:rsidR="006977ED" w:rsidRDefault="006977ED" w:rsidP="0008637F">
      <w:pPr>
        <w:rPr>
          <w:ins w:id="17" w:author="Karl Heine" w:date="2019-10-25T08:40:00Z"/>
          <w:rStyle w:val="Hyperlink"/>
          <w:rFonts w:eastAsia="Times New Roman" w:cstheme="minorHAnsi"/>
          <w:sz w:val="22"/>
          <w:szCs w:val="22"/>
        </w:rPr>
      </w:pPr>
      <w:ins w:id="18" w:author="Karl Heine" w:date="2019-10-25T08:35:00Z">
        <w:r>
          <w:rPr>
            <w:rStyle w:val="Hyperlink"/>
            <w:rFonts w:eastAsia="Times New Roman" w:cstheme="minorHAnsi"/>
            <w:sz w:val="22"/>
            <w:szCs w:val="22"/>
          </w:rPr>
          <w:t xml:space="preserve">Since the focus </w:t>
        </w:r>
      </w:ins>
      <w:ins w:id="19" w:author="Karl Heine" w:date="2019-10-25T08:39:00Z">
        <w:r>
          <w:rPr>
            <w:rStyle w:val="Hyperlink"/>
            <w:rFonts w:eastAsia="Times New Roman" w:cstheme="minorHAnsi"/>
            <w:sz w:val="22"/>
            <w:szCs w:val="22"/>
          </w:rPr>
          <w:t>so far</w:t>
        </w:r>
      </w:ins>
      <w:ins w:id="20" w:author="Karl Heine" w:date="2019-10-25T08:35:00Z">
        <w:r>
          <w:rPr>
            <w:rStyle w:val="Hyperlink"/>
            <w:rFonts w:eastAsia="Times New Roman" w:cstheme="minorHAnsi"/>
            <w:sz w:val="22"/>
            <w:szCs w:val="22"/>
          </w:rPr>
          <w:t xml:space="preserve"> is on presenting the load flex potential, </w:t>
        </w:r>
      </w:ins>
      <w:ins w:id="21" w:author="Karl Heine" w:date="2019-10-25T08:40:00Z">
        <w:r>
          <w:rPr>
            <w:rStyle w:val="Hyperlink"/>
            <w:rFonts w:eastAsia="Times New Roman" w:cstheme="minorHAnsi"/>
            <w:sz w:val="22"/>
            <w:szCs w:val="22"/>
          </w:rPr>
          <w:t xml:space="preserve">I </w:t>
        </w:r>
      </w:ins>
      <w:ins w:id="22" w:author="Karl Heine" w:date="2019-10-25T08:45:00Z">
        <w:r w:rsidR="0074220D">
          <w:rPr>
            <w:rStyle w:val="Hyperlink"/>
            <w:rFonts w:eastAsia="Times New Roman" w:cstheme="minorHAnsi"/>
            <w:sz w:val="22"/>
            <w:szCs w:val="22"/>
          </w:rPr>
          <w:t>foresee</w:t>
        </w:r>
      </w:ins>
      <w:ins w:id="23" w:author="Karl Heine" w:date="2019-10-25T08:40:00Z">
        <w:r>
          <w:rPr>
            <w:rStyle w:val="Hyperlink"/>
            <w:rFonts w:eastAsia="Times New Roman" w:cstheme="minorHAnsi"/>
            <w:sz w:val="22"/>
            <w:szCs w:val="22"/>
          </w:rPr>
          <w:t xml:space="preserve"> presenting:</w:t>
        </w:r>
      </w:ins>
    </w:p>
    <w:p w14:paraId="42598B1F" w14:textId="5B1BC31A" w:rsidR="006977ED" w:rsidRPr="0074220D" w:rsidRDefault="006977ED" w:rsidP="0074220D">
      <w:pPr>
        <w:pStyle w:val="ListParagraph"/>
        <w:numPr>
          <w:ilvl w:val="0"/>
          <w:numId w:val="2"/>
        </w:numPr>
        <w:rPr>
          <w:ins w:id="24" w:author="Karl Heine" w:date="2019-10-25T08:41:00Z"/>
          <w:rStyle w:val="Hyperlink"/>
          <w:rFonts w:eastAsia="Times New Roman" w:cstheme="minorHAnsi"/>
          <w:color w:val="auto"/>
          <w:sz w:val="22"/>
          <w:szCs w:val="22"/>
          <w:u w:val="none"/>
          <w:rPrChange w:id="25" w:author="Karl Heine" w:date="2019-10-25T08:48:00Z">
            <w:rPr>
              <w:ins w:id="26" w:author="Karl Heine" w:date="2019-10-25T08:41:00Z"/>
              <w:rStyle w:val="Hyperlink"/>
              <w:rFonts w:eastAsia="Times New Roman" w:cstheme="minorHAnsi"/>
              <w:sz w:val="22"/>
              <w:szCs w:val="22"/>
            </w:rPr>
          </w:rPrChange>
        </w:rPr>
        <w:pPrChange w:id="27" w:author="Karl Heine" w:date="2019-10-25T08:48:00Z">
          <w:pPr>
            <w:pStyle w:val="ListParagraph"/>
            <w:numPr>
              <w:numId w:val="1"/>
            </w:numPr>
            <w:ind w:hanging="360"/>
          </w:pPr>
        </w:pPrChange>
      </w:pPr>
      <w:ins w:id="28" w:author="Karl Heine" w:date="2019-10-25T08:40:00Z">
        <w:r w:rsidRPr="0074220D">
          <w:rPr>
            <w:rStyle w:val="Hyperlink"/>
            <w:rFonts w:eastAsia="Times New Roman" w:cstheme="minorHAnsi"/>
            <w:sz w:val="22"/>
            <w:szCs w:val="22"/>
          </w:rPr>
          <w:t>Impacts of</w:t>
        </w:r>
      </w:ins>
      <w:ins w:id="29" w:author="Karl Heine" w:date="2019-10-25T08:49:00Z">
        <w:r w:rsidR="0074220D">
          <w:rPr>
            <w:rStyle w:val="Hyperlink"/>
            <w:rFonts w:eastAsia="Times New Roman" w:cstheme="minorHAnsi"/>
            <w:sz w:val="22"/>
            <w:szCs w:val="22"/>
          </w:rPr>
          <w:t xml:space="preserve"> sizing and</w:t>
        </w:r>
      </w:ins>
      <w:ins w:id="30" w:author="Karl Heine" w:date="2019-10-25T08:40:00Z">
        <w:r w:rsidRPr="0074220D">
          <w:rPr>
            <w:rStyle w:val="Hyperlink"/>
            <w:rFonts w:eastAsia="Times New Roman" w:cstheme="minorHAnsi"/>
            <w:sz w:val="22"/>
            <w:szCs w:val="22"/>
          </w:rPr>
          <w:t xml:space="preserve"> control decisions on </w:t>
        </w:r>
      </w:ins>
      <w:ins w:id="31" w:author="Karl Heine" w:date="2019-10-25T08:41:00Z">
        <w:r w:rsidRPr="0074220D">
          <w:rPr>
            <w:rStyle w:val="Hyperlink"/>
            <w:rFonts w:eastAsia="Times New Roman" w:cstheme="minorHAnsi"/>
            <w:sz w:val="22"/>
            <w:szCs w:val="22"/>
          </w:rPr>
          <w:t>annual flex metrics (efficiency and shift)</w:t>
        </w:r>
      </w:ins>
    </w:p>
    <w:p w14:paraId="4742BB61" w14:textId="3EF5FF8C" w:rsidR="0074220D" w:rsidRDefault="006977ED" w:rsidP="0074220D">
      <w:pPr>
        <w:pStyle w:val="ListParagraph"/>
        <w:numPr>
          <w:ilvl w:val="0"/>
          <w:numId w:val="2"/>
        </w:numPr>
        <w:rPr>
          <w:ins w:id="32" w:author="Karl Heine" w:date="2019-10-25T08:48:00Z"/>
          <w:rStyle w:val="Hyperlink"/>
          <w:rFonts w:eastAsia="Times New Roman" w:cstheme="minorHAnsi"/>
          <w:sz w:val="22"/>
          <w:szCs w:val="22"/>
        </w:rPr>
      </w:pPr>
      <w:ins w:id="33" w:author="Karl Heine" w:date="2019-10-25T08:41:00Z">
        <w:r w:rsidRPr="0074220D">
          <w:rPr>
            <w:rStyle w:val="Hyperlink"/>
            <w:rFonts w:eastAsia="Times New Roman" w:cstheme="minorHAnsi"/>
            <w:sz w:val="22"/>
            <w:szCs w:val="22"/>
          </w:rPr>
          <w:t>Post-processing re</w:t>
        </w:r>
        <w:r w:rsidRPr="0074220D">
          <w:rPr>
            <w:rStyle w:val="Hyperlink"/>
            <w:rFonts w:eastAsia="Times New Roman" w:cstheme="minorHAnsi"/>
            <w:sz w:val="22"/>
            <w:szCs w:val="22"/>
            <w:rPrChange w:id="34" w:author="Karl Heine" w:date="2019-10-25T08:48:00Z">
              <w:rPr>
                <w:rStyle w:val="Hyperlink"/>
                <w:rFonts w:eastAsia="Times New Roman" w:cstheme="minorHAnsi"/>
                <w:sz w:val="22"/>
                <w:szCs w:val="22"/>
              </w:rPr>
            </w:rPrChange>
          </w:rPr>
          <w:t>sults of possible +/- kW over given durations</w:t>
        </w:r>
      </w:ins>
      <w:ins w:id="35" w:author="Karl Heine" w:date="2019-10-25T08:46:00Z">
        <w:r w:rsidR="0074220D" w:rsidRPr="0074220D">
          <w:rPr>
            <w:rStyle w:val="Hyperlink"/>
            <w:rFonts w:eastAsia="Times New Roman" w:cstheme="minorHAnsi"/>
            <w:sz w:val="22"/>
            <w:szCs w:val="22"/>
            <w:rPrChange w:id="36" w:author="Karl Heine" w:date="2019-10-25T08:48:00Z">
              <w:rPr>
                <w:rStyle w:val="Hyperlink"/>
                <w:rFonts w:eastAsia="Times New Roman" w:cstheme="minorHAnsi"/>
                <w:sz w:val="22"/>
                <w:szCs w:val="22"/>
              </w:rPr>
            </w:rPrChange>
          </w:rPr>
          <w:t xml:space="preserve"> (shed and add)</w:t>
        </w:r>
      </w:ins>
    </w:p>
    <w:p w14:paraId="7E596D34" w14:textId="653C7CC7" w:rsidR="0074220D" w:rsidRPr="0074220D" w:rsidRDefault="0074220D" w:rsidP="0074220D">
      <w:pPr>
        <w:pStyle w:val="ListParagraph"/>
        <w:numPr>
          <w:ilvl w:val="0"/>
          <w:numId w:val="2"/>
        </w:numPr>
        <w:rPr>
          <w:ins w:id="37" w:author="Karl Heine" w:date="2019-10-25T08:48:00Z"/>
          <w:rStyle w:val="Hyperlink"/>
          <w:rFonts w:eastAsia="Times New Roman" w:cstheme="minorHAnsi"/>
          <w:sz w:val="22"/>
          <w:szCs w:val="22"/>
        </w:rPr>
        <w:pPrChange w:id="38" w:author="Karl Heine" w:date="2019-10-25T08:48:00Z">
          <w:pPr/>
        </w:pPrChange>
      </w:pPr>
      <w:ins w:id="39" w:author="Karl Heine" w:date="2019-10-25T08:48:00Z">
        <w:r w:rsidRPr="0074220D">
          <w:rPr>
            <w:rStyle w:val="Hyperlink"/>
            <w:rFonts w:eastAsia="Times New Roman" w:cstheme="minorHAnsi"/>
            <w:sz w:val="22"/>
            <w:szCs w:val="22"/>
          </w:rPr>
          <w:t>In-simulation results of load add/shed events – highlighting the additional analysis provided compared to the post-processing</w:t>
        </w:r>
      </w:ins>
      <w:ins w:id="40" w:author="Karl Heine" w:date="2019-10-25T08:49:00Z">
        <w:r>
          <w:rPr>
            <w:rStyle w:val="Hyperlink"/>
            <w:rFonts w:eastAsia="Times New Roman" w:cstheme="minorHAnsi"/>
            <w:sz w:val="22"/>
            <w:szCs w:val="22"/>
          </w:rPr>
          <w:t xml:space="preserve"> (improved shed and add characterization)</w:t>
        </w:r>
      </w:ins>
      <w:bookmarkStart w:id="41" w:name="_GoBack"/>
      <w:bookmarkEnd w:id="41"/>
    </w:p>
    <w:p w14:paraId="33A1D672" w14:textId="057EFA01" w:rsidR="006977ED" w:rsidRPr="0074220D" w:rsidDel="0074220D" w:rsidRDefault="006977ED" w:rsidP="0074220D">
      <w:pPr>
        <w:rPr>
          <w:del w:id="42" w:author="Karl Heine" w:date="2019-10-25T08:47:00Z"/>
          <w:rFonts w:eastAsia="Times New Roman" w:cstheme="minorHAnsi"/>
          <w:sz w:val="22"/>
          <w:szCs w:val="22"/>
          <w:rPrChange w:id="43" w:author="Karl Heine" w:date="2019-10-25T08:47:00Z">
            <w:rPr>
              <w:del w:id="44" w:author="Karl Heine" w:date="2019-10-25T08:47:00Z"/>
            </w:rPr>
          </w:rPrChange>
        </w:rPr>
        <w:pPrChange w:id="45" w:author="Karl Heine" w:date="2019-10-25T08:47:00Z">
          <w:pPr/>
        </w:pPrChange>
      </w:pPr>
    </w:p>
    <w:p w14:paraId="0B1FC642" w14:textId="0528F13A" w:rsidR="0074220D" w:rsidRPr="0074220D" w:rsidDel="0074220D" w:rsidRDefault="0074220D" w:rsidP="0074220D">
      <w:pPr>
        <w:rPr>
          <w:del w:id="46" w:author="Karl Heine" w:date="2019-10-25T08:46:00Z"/>
          <w:rFonts w:ascii="Times New Roman" w:hAnsi="Times New Roman" w:cs="Times New Roman"/>
          <w:rPrChange w:id="47" w:author="Karl Heine" w:date="2019-10-25T08:47:00Z">
            <w:rPr>
              <w:del w:id="48" w:author="Karl Heine" w:date="2019-10-25T08:46:00Z"/>
            </w:rPr>
          </w:rPrChange>
        </w:rPr>
        <w:pPrChange w:id="49" w:author="Karl Heine" w:date="2019-10-25T08:47:00Z">
          <w:pPr/>
        </w:pPrChange>
      </w:pPr>
    </w:p>
    <w:p w14:paraId="0889943D" w14:textId="64A89D65" w:rsidR="0008637F" w:rsidDel="0074220D" w:rsidRDefault="0008637F" w:rsidP="0074220D">
      <w:pPr>
        <w:rPr>
          <w:del w:id="50" w:author="Karl Heine" w:date="2019-10-25T08:47:00Z"/>
        </w:rPr>
        <w:pPrChange w:id="51" w:author="Karl Heine" w:date="2019-10-25T08:47:00Z">
          <w:pPr>
            <w:pStyle w:val="ListParagraph"/>
          </w:pPr>
        </w:pPrChange>
      </w:pPr>
    </w:p>
    <w:p w14:paraId="77D81ADC" w14:textId="388B66FA" w:rsidR="0074220D" w:rsidRDefault="0074220D" w:rsidP="0074220D">
      <w:pPr>
        <w:rPr>
          <w:ins w:id="52" w:author="Karl Heine" w:date="2019-10-25T08:47:00Z"/>
        </w:rPr>
        <w:pPrChange w:id="53" w:author="Karl Heine" w:date="2019-10-25T08:47:00Z">
          <w:pPr>
            <w:pStyle w:val="ListParagraph"/>
          </w:pPr>
        </w:pPrChange>
      </w:pPr>
    </w:p>
    <w:p w14:paraId="56FA64CD" w14:textId="3BD6CDB0" w:rsidR="0074220D" w:rsidRPr="00E320B1" w:rsidRDefault="0074220D" w:rsidP="0074220D">
      <w:pPr>
        <w:rPr>
          <w:ins w:id="54" w:author="Karl Heine" w:date="2019-10-25T08:47:00Z"/>
        </w:rPr>
        <w:pPrChange w:id="55" w:author="Karl Heine" w:date="2019-10-25T08:48:00Z">
          <w:pPr/>
        </w:pPrChange>
      </w:pPr>
      <w:ins w:id="56" w:author="Karl Heine" w:date="2019-10-25T08:48:00Z">
        <w:r>
          <w:t>How much do we need to explicitly call out ice storage in the abstract?</w:t>
        </w:r>
      </w:ins>
    </w:p>
    <w:p w14:paraId="6289DE80" w14:textId="2B0E3C9B" w:rsidR="00D15764" w:rsidDel="0074220D" w:rsidRDefault="00D15764" w:rsidP="0074220D">
      <w:pPr>
        <w:pStyle w:val="ListParagraph"/>
        <w:rPr>
          <w:del w:id="57" w:author="Karl Heine" w:date="2019-10-25T08:47:00Z"/>
        </w:rPr>
        <w:pPrChange w:id="58" w:author="Karl Heine" w:date="2019-10-25T08:47:00Z">
          <w:pPr/>
        </w:pPrChange>
      </w:pPr>
    </w:p>
    <w:p w14:paraId="5C37D761" w14:textId="770FC5F9" w:rsidR="0074220D" w:rsidRDefault="0074220D" w:rsidP="0074220D">
      <w:pPr>
        <w:pStyle w:val="ListParagraph"/>
        <w:rPr>
          <w:ins w:id="59" w:author="Karl Heine" w:date="2019-10-25T08:47:00Z"/>
        </w:rPr>
        <w:pPrChange w:id="60" w:author="Karl Heine" w:date="2019-10-25T08:47:00Z">
          <w:pPr/>
        </w:pPrChange>
      </w:pPr>
    </w:p>
    <w:p w14:paraId="35A9B820" w14:textId="448B321C" w:rsidR="0074220D" w:rsidRDefault="0074220D">
      <w:pPr>
        <w:rPr>
          <w:ins w:id="61" w:author="Karl Heine" w:date="2019-10-25T08:47:00Z"/>
        </w:rPr>
      </w:pPr>
    </w:p>
    <w:p w14:paraId="675852EF" w14:textId="3601E452" w:rsidR="00734581" w:rsidRDefault="00734581"/>
    <w:sectPr w:rsidR="00734581" w:rsidSect="00A0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50125"/>
    <w:multiLevelType w:val="hybridMultilevel"/>
    <w:tmpl w:val="0AB8AD4A"/>
    <w:lvl w:ilvl="0" w:tplc="1046C22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17EE4"/>
    <w:multiLevelType w:val="hybridMultilevel"/>
    <w:tmpl w:val="7E202C34"/>
    <w:lvl w:ilvl="0" w:tplc="1046C22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FF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l Heine">
    <w15:presenceInfo w15:providerId="Windows Live" w15:userId="e84304014291fa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4"/>
    <w:rsid w:val="00074E59"/>
    <w:rsid w:val="0008637F"/>
    <w:rsid w:val="002C7F84"/>
    <w:rsid w:val="0030692B"/>
    <w:rsid w:val="00321E2C"/>
    <w:rsid w:val="0046086F"/>
    <w:rsid w:val="004D4E25"/>
    <w:rsid w:val="00545950"/>
    <w:rsid w:val="006977ED"/>
    <w:rsid w:val="00734581"/>
    <w:rsid w:val="0074220D"/>
    <w:rsid w:val="007B3BCB"/>
    <w:rsid w:val="008B4685"/>
    <w:rsid w:val="008C4EBD"/>
    <w:rsid w:val="0090772B"/>
    <w:rsid w:val="00A06A14"/>
    <w:rsid w:val="00A6339B"/>
    <w:rsid w:val="00CA4B7C"/>
    <w:rsid w:val="00CD0497"/>
    <w:rsid w:val="00D15764"/>
    <w:rsid w:val="00D354CF"/>
    <w:rsid w:val="00E01249"/>
    <w:rsid w:val="00E320B1"/>
    <w:rsid w:val="00F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F9CF"/>
  <w15:chartTrackingRefBased/>
  <w15:docId w15:val="{33ABE09B-CE89-0048-A377-5FEE2BD4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E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E5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8637F"/>
  </w:style>
  <w:style w:type="character" w:styleId="Hyperlink">
    <w:name w:val="Hyperlink"/>
    <w:basedOn w:val="DefaultParagraphFont"/>
    <w:uiPriority w:val="99"/>
    <w:unhideWhenUsed/>
    <w:rsid w:val="000863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eee.org/research-report/u1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Ryan</dc:creator>
  <cp:keywords/>
  <dc:description/>
  <cp:lastModifiedBy>Karl Heine</cp:lastModifiedBy>
  <cp:revision>3</cp:revision>
  <dcterms:created xsi:type="dcterms:W3CDTF">2019-10-25T14:23:00Z</dcterms:created>
  <dcterms:modified xsi:type="dcterms:W3CDTF">2019-10-25T14:49:00Z</dcterms:modified>
</cp:coreProperties>
</file>